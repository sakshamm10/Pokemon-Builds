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26E3" w14:textId="11D6DAC2" w:rsidR="00522ADF" w:rsidRDefault="00F82FEA" w:rsidP="00F82FEA">
      <w:pPr>
        <w:pStyle w:val="Title"/>
      </w:pPr>
      <w:r>
        <w:t>Pokémon Builds Project Plan</w:t>
      </w:r>
    </w:p>
    <w:p w14:paraId="7A930882" w14:textId="75BA60BA" w:rsidR="00F82FEA" w:rsidRDefault="00F82FEA" w:rsidP="00F82FEA">
      <w:pPr>
        <w:jc w:val="center"/>
      </w:pPr>
    </w:p>
    <w:p w14:paraId="0A1DC95E" w14:textId="7B5B4CF2" w:rsidR="00F82FEA" w:rsidRDefault="00F82FEA" w:rsidP="00F82FEA">
      <w:pPr>
        <w:pStyle w:val="Heading1"/>
      </w:pPr>
      <w:r>
        <w:t>Project Idea</w:t>
      </w:r>
    </w:p>
    <w:p w14:paraId="78A3D6D2" w14:textId="7C649631" w:rsidR="00F82FEA" w:rsidRDefault="00F82FEA" w:rsidP="00F82FEA">
      <w:pPr>
        <w:rPr>
          <w:ins w:id="0" w:author="Steven Pellegrino" w:date="2019-03-06T15:51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While many RPG-style games have websites where users can post and view each other’s team and character builds, Pok</w:t>
      </w:r>
      <w:ins w:id="1" w:author="Steven Pellegrino" w:date="2019-03-06T15:48:00Z">
        <w:r>
          <w:rPr>
            <w:rFonts w:asciiTheme="minorHAnsi" w:hAnsiTheme="minorHAnsi" w:cstheme="minorHAnsi"/>
            <w:sz w:val="22"/>
            <w:szCs w:val="22"/>
          </w:rPr>
          <w:t xml:space="preserve">émon </w:t>
        </w:r>
      </w:ins>
      <w:ins w:id="2" w:author="Steven Pellegrino" w:date="2019-03-06T15:49:00Z">
        <w:r>
          <w:rPr>
            <w:rFonts w:asciiTheme="minorHAnsi" w:hAnsiTheme="minorHAnsi" w:cstheme="minorHAnsi"/>
            <w:sz w:val="22"/>
            <w:szCs w:val="22"/>
          </w:rPr>
          <w:t>does not have a site dedicated to this function. We aim to rectify this error by building a web application that will allow users to submit their bu</w:t>
        </w:r>
      </w:ins>
      <w:ins w:id="3" w:author="Steven Pellegrino" w:date="2019-03-06T15:50:00Z">
        <w:r>
          <w:rPr>
            <w:rFonts w:asciiTheme="minorHAnsi" w:hAnsiTheme="minorHAnsi" w:cstheme="minorHAnsi"/>
            <w:sz w:val="22"/>
            <w:szCs w:val="22"/>
          </w:rPr>
          <w:t>ilds for Pokémon and view other users’ builds, as well as view summaries about different Pokémon, such as their types, moves, and abilities.</w:t>
        </w:r>
      </w:ins>
    </w:p>
    <w:p w14:paraId="39E2D062" w14:textId="4D611FBC" w:rsidR="00F82FEA" w:rsidRDefault="00F82FEA" w:rsidP="00F82FEA">
      <w:pPr>
        <w:rPr>
          <w:ins w:id="4" w:author="Steven Pellegrino" w:date="2019-03-06T15:51:00Z"/>
          <w:rFonts w:asciiTheme="minorHAnsi" w:hAnsiTheme="minorHAnsi" w:cstheme="minorHAnsi"/>
          <w:sz w:val="22"/>
          <w:szCs w:val="22"/>
        </w:rPr>
      </w:pPr>
    </w:p>
    <w:p w14:paraId="220B4ADD" w14:textId="4F01AB2A" w:rsidR="00F82FEA" w:rsidRDefault="00F82FEA" w:rsidP="00F82FEA">
      <w:pPr>
        <w:pStyle w:val="Heading1"/>
        <w:rPr>
          <w:ins w:id="5" w:author="Steven Pellegrino" w:date="2019-03-06T15:51:00Z"/>
        </w:rPr>
      </w:pPr>
      <w:ins w:id="6" w:author="Steven Pellegrino" w:date="2019-03-06T15:51:00Z">
        <w:r>
          <w:t>Functional Requirements</w:t>
        </w:r>
      </w:ins>
    </w:p>
    <w:p w14:paraId="0E10503D" w14:textId="1FCF42BB" w:rsidR="00F82FEA" w:rsidRDefault="00F82FEA" w:rsidP="00F82FEA">
      <w:pPr>
        <w:rPr>
          <w:ins w:id="7" w:author="Steven Pellegrino" w:date="2019-03-06T15:54:00Z"/>
          <w:rFonts w:asciiTheme="minorHAnsi" w:hAnsiTheme="minorHAnsi" w:cstheme="minorHAnsi"/>
          <w:sz w:val="22"/>
          <w:szCs w:val="22"/>
        </w:rPr>
      </w:pPr>
      <w:ins w:id="8" w:author="Steven Pellegrino" w:date="2019-03-06T15:52:00Z">
        <w:r>
          <w:rPr>
            <w:rFonts w:asciiTheme="minorHAnsi" w:hAnsiTheme="minorHAnsi" w:cstheme="minorHAnsi"/>
            <w:sz w:val="22"/>
            <w:szCs w:val="22"/>
          </w:rPr>
          <w:t>Our application will allow a user to search for a Pokémon by name and view i</w:t>
        </w:r>
      </w:ins>
      <w:ins w:id="9" w:author="Steven Pellegrino" w:date="2019-03-06T15:53:00Z">
        <w:r>
          <w:rPr>
            <w:rFonts w:asciiTheme="minorHAnsi" w:hAnsiTheme="minorHAnsi" w:cstheme="minorHAnsi"/>
            <w:sz w:val="22"/>
            <w:szCs w:val="22"/>
          </w:rPr>
          <w:t>ts statistics, view user-submitted builds, and submit their own builds, which are then stored and can be viewed by others.</w:t>
        </w:r>
      </w:ins>
    </w:p>
    <w:p w14:paraId="6D3FCCE2" w14:textId="43A3E8D8" w:rsidR="00F82FEA" w:rsidRDefault="00F82FEA" w:rsidP="00F82FEA">
      <w:pPr>
        <w:rPr>
          <w:ins w:id="10" w:author="Steven Pellegrino" w:date="2019-03-06T15:54:00Z"/>
          <w:rFonts w:asciiTheme="minorHAnsi" w:hAnsiTheme="minorHAnsi" w:cstheme="minorHAnsi"/>
          <w:sz w:val="22"/>
          <w:szCs w:val="22"/>
        </w:rPr>
      </w:pPr>
    </w:p>
    <w:p w14:paraId="0228924B" w14:textId="6710469E" w:rsidR="00F82FEA" w:rsidRDefault="00F82FEA" w:rsidP="00F82FEA">
      <w:pPr>
        <w:pStyle w:val="Heading1"/>
        <w:rPr>
          <w:ins w:id="11" w:author="Steven Pellegrino" w:date="2019-03-06T15:54:00Z"/>
        </w:rPr>
      </w:pPr>
      <w:ins w:id="12" w:author="Steven Pellegrino" w:date="2019-03-06T15:54:00Z">
        <w:r>
          <w:t>Architectural Design</w:t>
        </w:r>
      </w:ins>
    </w:p>
    <w:p w14:paraId="767205DE" w14:textId="75CD3CA7" w:rsidR="00F82FEA" w:rsidRDefault="00F82FEA" w:rsidP="00F82FEA">
      <w:pPr>
        <w:rPr>
          <w:ins w:id="13" w:author="Steven Pellegrino" w:date="2019-03-06T16:12:00Z"/>
          <w:rFonts w:asciiTheme="minorHAnsi" w:hAnsiTheme="minorHAnsi" w:cstheme="minorHAnsi"/>
          <w:sz w:val="22"/>
          <w:szCs w:val="22"/>
        </w:rPr>
      </w:pPr>
      <w:ins w:id="14" w:author="Steven Pellegrino" w:date="2019-03-06T15:55:00Z">
        <w:r>
          <w:rPr>
            <w:rFonts w:asciiTheme="minorHAnsi" w:hAnsiTheme="minorHAnsi" w:cstheme="minorHAnsi"/>
            <w:sz w:val="22"/>
            <w:szCs w:val="22"/>
          </w:rPr>
          <w:t xml:space="preserve">Our application will have three webpages, each </w:t>
        </w:r>
      </w:ins>
      <w:ins w:id="15" w:author="Steven Pellegrino" w:date="2019-03-06T15:56:00Z">
        <w:r>
          <w:rPr>
            <w:rFonts w:asciiTheme="minorHAnsi" w:hAnsiTheme="minorHAnsi" w:cstheme="minorHAnsi"/>
            <w:sz w:val="22"/>
            <w:szCs w:val="22"/>
          </w:rPr>
          <w:t>defined by an HTML document</w:t>
        </w:r>
        <w:r w:rsidR="002C5E7E">
          <w:rPr>
            <w:rFonts w:asciiTheme="minorHAnsi" w:hAnsiTheme="minorHAnsi" w:cstheme="minorHAnsi"/>
            <w:sz w:val="22"/>
            <w:szCs w:val="22"/>
          </w:rPr>
          <w:t xml:space="preserve">: a page for viewing summaries of searched Pokémon, one page for viewing user-submitted builds for searched </w:t>
        </w:r>
      </w:ins>
      <w:ins w:id="16" w:author="Steven Pellegrino" w:date="2019-03-06T15:57:00Z">
        <w:r w:rsidR="002C5E7E">
          <w:rPr>
            <w:rFonts w:asciiTheme="minorHAnsi" w:hAnsiTheme="minorHAnsi" w:cstheme="minorHAnsi"/>
            <w:sz w:val="22"/>
            <w:szCs w:val="22"/>
          </w:rPr>
          <w:t>Pokémon, and a page for the user to submit their own builds. The summary page will use</w:t>
        </w:r>
      </w:ins>
      <w:ins w:id="17" w:author="Steven Pellegrino" w:date="2019-03-06T16:00:00Z">
        <w:r w:rsidR="002C5E7E">
          <w:rPr>
            <w:rFonts w:asciiTheme="minorHAnsi" w:hAnsiTheme="minorHAnsi" w:cstheme="minorHAnsi"/>
            <w:sz w:val="22"/>
            <w:szCs w:val="22"/>
          </w:rPr>
          <w:t xml:space="preserve"> JavaScript functions to allow the user to input text to search for a specific Pokémon,</w:t>
        </w:r>
      </w:ins>
      <w:ins w:id="18" w:author="Steven Pellegrino" w:date="2019-03-06T15:57:00Z">
        <w:r w:rsidR="002C5E7E">
          <w:rPr>
            <w:rFonts w:asciiTheme="minorHAnsi" w:hAnsiTheme="minorHAnsi" w:cstheme="minorHAnsi"/>
            <w:sz w:val="22"/>
            <w:szCs w:val="22"/>
          </w:rPr>
          <w:t xml:space="preserve"> AJAX to request data from </w:t>
        </w:r>
      </w:ins>
      <w:proofErr w:type="spellStart"/>
      <w:ins w:id="19" w:author="Steven Pellegrino" w:date="2019-03-06T15:58:00Z">
        <w:r w:rsidR="002C5E7E">
          <w:rPr>
            <w:rFonts w:asciiTheme="minorHAnsi" w:hAnsiTheme="minorHAnsi" w:cstheme="minorHAnsi"/>
            <w:sz w:val="22"/>
            <w:szCs w:val="22"/>
          </w:rPr>
          <w:t>PokéAPI</w:t>
        </w:r>
        <w:proofErr w:type="spellEnd"/>
        <w:r w:rsidR="002C5E7E">
          <w:rPr>
            <w:rFonts w:asciiTheme="minorHAnsi" w:hAnsiTheme="minorHAnsi" w:cstheme="minorHAnsi"/>
            <w:sz w:val="22"/>
            <w:szCs w:val="22"/>
          </w:rPr>
          <w:t>, an API that supplies such data as a Pokémon’s type(s), abilities, moves, and other information, and</w:t>
        </w:r>
      </w:ins>
      <w:ins w:id="20" w:author="Steven Pellegrino" w:date="2019-03-06T15:59:00Z">
        <w:r w:rsidR="002C5E7E">
          <w:rPr>
            <w:rFonts w:asciiTheme="minorHAnsi" w:hAnsiTheme="minorHAnsi" w:cstheme="minorHAnsi"/>
            <w:sz w:val="22"/>
            <w:szCs w:val="22"/>
          </w:rPr>
          <w:t xml:space="preserve"> JavaScript</w:t>
        </w:r>
      </w:ins>
      <w:ins w:id="21" w:author="Steven Pellegrino" w:date="2019-03-06T16:01:00Z">
        <w:r w:rsidR="002C5E7E">
          <w:rPr>
            <w:rFonts w:asciiTheme="minorHAnsi" w:hAnsiTheme="minorHAnsi" w:cstheme="minorHAnsi"/>
            <w:sz w:val="22"/>
            <w:szCs w:val="22"/>
          </w:rPr>
          <w:t xml:space="preserve"> again</w:t>
        </w:r>
      </w:ins>
      <w:ins w:id="22" w:author="Steven Pellegrino" w:date="2019-03-06T15:59:00Z">
        <w:r w:rsidR="002C5E7E">
          <w:rPr>
            <w:rFonts w:asciiTheme="minorHAnsi" w:hAnsiTheme="minorHAnsi" w:cstheme="minorHAnsi"/>
            <w:sz w:val="22"/>
            <w:szCs w:val="22"/>
          </w:rPr>
          <w:t xml:space="preserve"> to format this data into a viewable form. The view page will </w:t>
        </w:r>
      </w:ins>
      <w:ins w:id="23" w:author="Steven Pellegrino" w:date="2019-03-06T16:01:00Z">
        <w:r w:rsidR="002C5E7E">
          <w:rPr>
            <w:rFonts w:asciiTheme="minorHAnsi" w:hAnsiTheme="minorHAnsi" w:cstheme="minorHAnsi"/>
            <w:sz w:val="22"/>
            <w:szCs w:val="22"/>
          </w:rPr>
          <w:t>again allow the user to search for a Pokémon by name, but this time, it will send a query to a NodeJS server, which will in turn interrogate a MySQL database</w:t>
        </w:r>
      </w:ins>
      <w:ins w:id="24" w:author="Steven Pellegrino" w:date="2019-03-06T16:02:00Z">
        <w:r w:rsidR="002C5E7E">
          <w:rPr>
            <w:rFonts w:asciiTheme="minorHAnsi" w:hAnsiTheme="minorHAnsi" w:cstheme="minorHAnsi"/>
            <w:sz w:val="22"/>
            <w:szCs w:val="22"/>
          </w:rPr>
          <w:t xml:space="preserve"> for user-submitted builds and return the data received to the client. The build page will allow the user to input val</w:t>
        </w:r>
      </w:ins>
      <w:ins w:id="25" w:author="Steven Pellegrino" w:date="2019-03-06T16:03:00Z">
        <w:r w:rsidR="002C5E7E">
          <w:rPr>
            <w:rFonts w:asciiTheme="minorHAnsi" w:hAnsiTheme="minorHAnsi" w:cstheme="minorHAnsi"/>
            <w:sz w:val="22"/>
            <w:szCs w:val="22"/>
          </w:rPr>
          <w:t xml:space="preserve">ues for certain attributes of a Pokémon’s build (species, type, moves, IVs, </w:t>
        </w:r>
        <w:proofErr w:type="spellStart"/>
        <w:r w:rsidR="002C5E7E">
          <w:rPr>
            <w:rFonts w:asciiTheme="minorHAnsi" w:hAnsiTheme="minorHAnsi" w:cstheme="minorHAnsi"/>
            <w:sz w:val="22"/>
            <w:szCs w:val="22"/>
          </w:rPr>
          <w:t>ect</w:t>
        </w:r>
        <w:proofErr w:type="spellEnd"/>
        <w:r w:rsidR="002C5E7E">
          <w:rPr>
            <w:rFonts w:asciiTheme="minorHAnsi" w:hAnsiTheme="minorHAnsi" w:cstheme="minorHAnsi"/>
            <w:sz w:val="22"/>
            <w:szCs w:val="22"/>
          </w:rPr>
          <w:t xml:space="preserve">), send a query to the server with this information, and the server will </w:t>
        </w:r>
      </w:ins>
      <w:ins w:id="26" w:author="Steven Pellegrino" w:date="2019-03-06T16:04:00Z">
        <w:r w:rsidR="002C5E7E">
          <w:rPr>
            <w:rFonts w:asciiTheme="minorHAnsi" w:hAnsiTheme="minorHAnsi" w:cstheme="minorHAnsi"/>
            <w:sz w:val="22"/>
            <w:szCs w:val="22"/>
          </w:rPr>
          <w:t>insert this data into the MySQL database from before.</w:t>
        </w:r>
      </w:ins>
      <w:ins w:id="27" w:author="Steven Pellegrino" w:date="2019-03-06T16:12:00Z">
        <w:r w:rsidR="002C5E7E" w:rsidRPr="002C5E7E">
          <w:rPr>
            <w:noProof/>
          </w:rPr>
          <w:t xml:space="preserve"> </w:t>
        </w:r>
      </w:ins>
    </w:p>
    <w:p w14:paraId="591FB9E1" w14:textId="5D9CC947" w:rsidR="002C5E7E" w:rsidRDefault="00AA37C2" w:rsidP="00F82FEA">
      <w:pPr>
        <w:rPr>
          <w:ins w:id="28" w:author="Steven Pellegrino" w:date="2019-03-06T16:12:00Z"/>
          <w:rFonts w:asciiTheme="minorHAnsi" w:hAnsiTheme="minorHAnsi" w:cstheme="minorHAnsi"/>
          <w:sz w:val="22"/>
          <w:szCs w:val="22"/>
        </w:rPr>
      </w:pPr>
      <w:ins w:id="29" w:author="Steven Pellegrino" w:date="2019-03-06T16:12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2A4D0F8" wp14:editId="7DD92282">
              <wp:simplePos x="0" y="0"/>
              <wp:positionH relativeFrom="column">
                <wp:posOffset>2164080</wp:posOffset>
              </wp:positionH>
              <wp:positionV relativeFrom="paragraph">
                <wp:posOffset>-181610</wp:posOffset>
              </wp:positionV>
              <wp:extent cx="3520440" cy="2539365"/>
              <wp:effectExtent l="0" t="0" r="381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0440" cy="2539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29D3AED5" w14:textId="787854CC" w:rsidR="002C5E7E" w:rsidRDefault="002C5E7E" w:rsidP="00AA37C2">
      <w:pPr>
        <w:ind w:firstLine="0"/>
        <w:rPr>
          <w:ins w:id="30" w:author="Steven Pellegrino" w:date="2019-03-06T16:13:00Z"/>
          <w:rFonts w:asciiTheme="minorHAnsi" w:hAnsiTheme="minorHAnsi" w:cstheme="minorHAnsi"/>
          <w:sz w:val="22"/>
          <w:szCs w:val="22"/>
        </w:rPr>
      </w:pPr>
    </w:p>
    <w:p w14:paraId="3B59FF29" w14:textId="069E94DA" w:rsidR="00AA37C2" w:rsidRDefault="00AA37C2" w:rsidP="00AA37C2">
      <w:pPr>
        <w:ind w:firstLine="0"/>
        <w:rPr>
          <w:ins w:id="31" w:author="Steven Pellegrino" w:date="2019-03-06T16:13:00Z"/>
          <w:rFonts w:asciiTheme="minorHAnsi" w:hAnsiTheme="minorHAnsi" w:cstheme="minorHAnsi"/>
          <w:sz w:val="22"/>
          <w:szCs w:val="22"/>
        </w:rPr>
      </w:pPr>
    </w:p>
    <w:p w14:paraId="0CC11137" w14:textId="65BE304A" w:rsidR="00AA37C2" w:rsidRDefault="00AA37C2" w:rsidP="00AA37C2">
      <w:pPr>
        <w:ind w:firstLine="0"/>
        <w:rPr>
          <w:ins w:id="32" w:author="Steven Pellegrino" w:date="2019-03-06T16:13:00Z"/>
          <w:rFonts w:asciiTheme="minorHAnsi" w:hAnsiTheme="minorHAnsi" w:cstheme="minorHAnsi"/>
          <w:sz w:val="22"/>
          <w:szCs w:val="22"/>
        </w:rPr>
      </w:pPr>
    </w:p>
    <w:p w14:paraId="4C4F6165" w14:textId="1C5849B8" w:rsidR="00AA37C2" w:rsidRDefault="00AA37C2" w:rsidP="00AA37C2">
      <w:pPr>
        <w:ind w:firstLine="0"/>
        <w:rPr>
          <w:ins w:id="33" w:author="Steven Pellegrino" w:date="2019-03-06T16:13:00Z"/>
          <w:rFonts w:asciiTheme="minorHAnsi" w:hAnsiTheme="minorHAnsi" w:cstheme="minorHAnsi"/>
          <w:sz w:val="22"/>
          <w:szCs w:val="22"/>
        </w:rPr>
      </w:pPr>
    </w:p>
    <w:p w14:paraId="0210CC26" w14:textId="59747909" w:rsidR="00AA37C2" w:rsidRDefault="00AA37C2" w:rsidP="00AA37C2">
      <w:pPr>
        <w:ind w:firstLine="0"/>
        <w:rPr>
          <w:ins w:id="34" w:author="Steven Pellegrino" w:date="2019-03-06T16:13:00Z"/>
          <w:rFonts w:asciiTheme="minorHAnsi" w:hAnsiTheme="minorHAnsi" w:cstheme="minorHAnsi"/>
          <w:sz w:val="22"/>
          <w:szCs w:val="22"/>
        </w:rPr>
      </w:pPr>
    </w:p>
    <w:p w14:paraId="6454470E" w14:textId="1036CD70" w:rsidR="00AA37C2" w:rsidRDefault="00AA37C2" w:rsidP="00AA37C2">
      <w:pPr>
        <w:ind w:firstLine="0"/>
        <w:rPr>
          <w:ins w:id="35" w:author="Steven Pellegrino" w:date="2019-03-06T16:13:00Z"/>
          <w:rFonts w:asciiTheme="minorHAnsi" w:hAnsiTheme="minorHAnsi" w:cstheme="minorHAnsi"/>
          <w:sz w:val="22"/>
          <w:szCs w:val="22"/>
        </w:rPr>
      </w:pPr>
    </w:p>
    <w:p w14:paraId="21740400" w14:textId="7ACA4452" w:rsidR="00AA37C2" w:rsidRDefault="00AA37C2" w:rsidP="00AA37C2">
      <w:pPr>
        <w:ind w:firstLine="0"/>
        <w:rPr>
          <w:ins w:id="36" w:author="Steven Pellegrino" w:date="2019-03-06T16:13:00Z"/>
          <w:rFonts w:asciiTheme="minorHAnsi" w:hAnsiTheme="minorHAnsi" w:cstheme="minorHAnsi"/>
          <w:sz w:val="22"/>
          <w:szCs w:val="22"/>
        </w:rPr>
      </w:pPr>
    </w:p>
    <w:p w14:paraId="624CCEEB" w14:textId="6BFBCD48" w:rsidR="00AA37C2" w:rsidRDefault="00AA37C2" w:rsidP="00AA37C2">
      <w:pPr>
        <w:pStyle w:val="Heading1"/>
        <w:rPr>
          <w:ins w:id="37" w:author="Steven Pellegrino" w:date="2019-03-06T16:14:00Z"/>
        </w:rPr>
      </w:pPr>
      <w:ins w:id="38" w:author="Steven Pellegrino" w:date="2019-03-06T16:14:00Z">
        <w:r>
          <w:lastRenderedPageBreak/>
          <w:t>Schedule/Gantt Chart</w:t>
        </w:r>
      </w:ins>
    </w:p>
    <w:p w14:paraId="35FF2EE7" w14:textId="4AB4EDBE" w:rsidR="00AA37C2" w:rsidRDefault="00AA37C2" w:rsidP="00AA37C2">
      <w:pPr>
        <w:rPr>
          <w:ins w:id="39" w:author="Steven Pellegrino" w:date="2019-03-06T16:14:00Z"/>
          <w:rFonts w:asciiTheme="minorHAnsi" w:hAnsiTheme="minorHAnsi" w:cstheme="minorHAnsi"/>
          <w:sz w:val="22"/>
          <w:szCs w:val="22"/>
        </w:rPr>
      </w:pPr>
      <w:ins w:id="40" w:author="Steven Pellegrino" w:date="2019-03-06T16:14:00Z">
        <w:r>
          <w:rPr>
            <w:noProof/>
          </w:rPr>
          <w:drawing>
            <wp:inline distT="0" distB="0" distL="0" distR="0" wp14:anchorId="2E9AFCA5" wp14:editId="394B58E7">
              <wp:extent cx="5943600" cy="2663825"/>
              <wp:effectExtent l="0" t="0" r="0" b="3175"/>
              <wp:docPr id="2" name="Chart 2">
                <a:extLst xmlns:a="http://schemas.openxmlformats.org/drawingml/2006/main">
                  <a:ext uri="{FF2B5EF4-FFF2-40B4-BE49-F238E27FC236}">
                    <a16:creationId xmlns:a16="http://schemas.microsoft.com/office/drawing/2014/main" id="{99555ED9-F6A9-4921-AD1E-EA41F5AAFC7A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5"/>
                </a:graphicData>
              </a:graphic>
            </wp:inline>
          </w:drawing>
        </w:r>
      </w:ins>
    </w:p>
    <w:p w14:paraId="1A11765B" w14:textId="4D8E2870" w:rsidR="00AA37C2" w:rsidRDefault="00AA37C2" w:rsidP="00AA37C2">
      <w:pPr>
        <w:rPr>
          <w:ins w:id="41" w:author="Steven Pellegrino" w:date="2019-03-06T16:30:00Z"/>
          <w:rFonts w:asciiTheme="minorHAnsi" w:hAnsiTheme="minorHAnsi" w:cstheme="minorHAnsi"/>
          <w:sz w:val="22"/>
          <w:szCs w:val="22"/>
        </w:rPr>
      </w:pPr>
      <w:ins w:id="42" w:author="Steven Pellegrino" w:date="2019-03-06T16:15:00Z">
        <w:r>
          <w:rPr>
            <w:rFonts w:asciiTheme="minorHAnsi" w:hAnsiTheme="minorHAnsi" w:cstheme="minorHAnsi"/>
            <w:sz w:val="22"/>
            <w:szCs w:val="22"/>
          </w:rPr>
          <w:t xml:space="preserve">The four creators of this application are Steven Pellegrino, </w:t>
        </w:r>
        <w:proofErr w:type="spellStart"/>
        <w:r>
          <w:rPr>
            <w:rFonts w:asciiTheme="minorHAnsi" w:hAnsiTheme="minorHAnsi" w:cstheme="minorHAnsi"/>
            <w:sz w:val="22"/>
            <w:szCs w:val="22"/>
          </w:rPr>
          <w:t>Jamin</w:t>
        </w:r>
        <w:proofErr w:type="spellEnd"/>
        <w:r>
          <w:rPr>
            <w:rFonts w:asciiTheme="minorHAnsi" w:hAnsiTheme="minorHAnsi" w:cstheme="minorHAnsi"/>
            <w:sz w:val="22"/>
            <w:szCs w:val="22"/>
          </w:rPr>
          <w:t xml:space="preserve"> Chen, Saksham Arora, and Bobby Roche. Steven </w:t>
        </w:r>
      </w:ins>
      <w:ins w:id="43" w:author="Steven Pellegrino" w:date="2019-03-06T16:17:00Z">
        <w:r>
          <w:rPr>
            <w:rFonts w:asciiTheme="minorHAnsi" w:hAnsiTheme="minorHAnsi" w:cstheme="minorHAnsi"/>
            <w:sz w:val="22"/>
            <w:szCs w:val="22"/>
          </w:rPr>
          <w:t>oversees</w:t>
        </w:r>
      </w:ins>
      <w:ins w:id="44" w:author="Steven Pellegrino" w:date="2019-03-06T16:16:00Z">
        <w:r>
          <w:rPr>
            <w:rFonts w:asciiTheme="minorHAnsi" w:hAnsiTheme="minorHAnsi" w:cstheme="minorHAnsi"/>
            <w:sz w:val="22"/>
            <w:szCs w:val="22"/>
          </w:rPr>
          <w:t xml:space="preserve"> the front-end </w:t>
        </w:r>
      </w:ins>
      <w:ins w:id="45" w:author="Steven Pellegrino" w:date="2019-03-06T16:17:00Z">
        <w:r>
          <w:rPr>
            <w:rFonts w:asciiTheme="minorHAnsi" w:hAnsiTheme="minorHAnsi" w:cstheme="minorHAnsi"/>
            <w:sz w:val="22"/>
            <w:szCs w:val="22"/>
          </w:rPr>
          <w:t>development and</w:t>
        </w:r>
      </w:ins>
      <w:ins w:id="46" w:author="Steven Pellegrino" w:date="2019-03-06T16:16:00Z">
        <w:r>
          <w:rPr>
            <w:rFonts w:asciiTheme="minorHAnsi" w:hAnsiTheme="minorHAnsi" w:cstheme="minorHAnsi"/>
            <w:sz w:val="22"/>
            <w:szCs w:val="22"/>
          </w:rPr>
          <w:t xml:space="preserve"> will make the three HTML document</w:t>
        </w:r>
      </w:ins>
      <w:ins w:id="47" w:author="Steven Pellegrino" w:date="2019-03-06T16:17:00Z">
        <w:r>
          <w:rPr>
            <w:rFonts w:asciiTheme="minorHAnsi" w:hAnsiTheme="minorHAnsi" w:cstheme="minorHAnsi"/>
            <w:sz w:val="22"/>
            <w:szCs w:val="22"/>
          </w:rPr>
          <w:t>s and their interactions with the API and the server. Saksham and Bobby a</w:t>
        </w:r>
      </w:ins>
      <w:ins w:id="48" w:author="Steven Pellegrino" w:date="2019-03-06T16:18:00Z">
        <w:r>
          <w:rPr>
            <w:rFonts w:asciiTheme="minorHAnsi" w:hAnsiTheme="minorHAnsi" w:cstheme="minorHAnsi"/>
            <w:sz w:val="22"/>
            <w:szCs w:val="22"/>
          </w:rPr>
          <w:t xml:space="preserve">re working on the server-side development and will handle their interactions with the client and database. </w:t>
        </w:r>
        <w:proofErr w:type="spellStart"/>
        <w:r>
          <w:rPr>
            <w:rFonts w:asciiTheme="minorHAnsi" w:hAnsiTheme="minorHAnsi" w:cstheme="minorHAnsi"/>
            <w:sz w:val="22"/>
            <w:szCs w:val="22"/>
          </w:rPr>
          <w:t>Jamin</w:t>
        </w:r>
        <w:proofErr w:type="spellEnd"/>
        <w:r>
          <w:rPr>
            <w:rFonts w:asciiTheme="minorHAnsi" w:hAnsiTheme="minorHAnsi" w:cstheme="minorHAnsi"/>
            <w:sz w:val="22"/>
            <w:szCs w:val="22"/>
          </w:rPr>
          <w:t xml:space="preserve"> </w:t>
        </w:r>
        <w:proofErr w:type="gramStart"/>
        <w:r>
          <w:rPr>
            <w:rFonts w:asciiTheme="minorHAnsi" w:hAnsiTheme="minorHAnsi" w:cstheme="minorHAnsi"/>
            <w:sz w:val="22"/>
            <w:szCs w:val="22"/>
          </w:rPr>
          <w:t>is in charge of</w:t>
        </w:r>
        <w:proofErr w:type="gramEnd"/>
        <w:r>
          <w:rPr>
            <w:rFonts w:asciiTheme="minorHAnsi" w:hAnsiTheme="minorHAnsi" w:cstheme="minorHAnsi"/>
            <w:sz w:val="22"/>
            <w:szCs w:val="22"/>
          </w:rPr>
          <w:t xml:space="preserve"> the back-end d</w:t>
        </w:r>
      </w:ins>
      <w:ins w:id="49" w:author="Steven Pellegrino" w:date="2019-03-06T16:19:00Z">
        <w:r>
          <w:rPr>
            <w:rFonts w:asciiTheme="minorHAnsi" w:hAnsiTheme="minorHAnsi" w:cstheme="minorHAnsi"/>
            <w:sz w:val="22"/>
            <w:szCs w:val="22"/>
          </w:rPr>
          <w:t xml:space="preserve">evelopment and will create and populate the database as well as contribute to </w:t>
        </w:r>
      </w:ins>
      <w:ins w:id="50" w:author="Steven Pellegrino" w:date="2019-03-06T16:20:00Z">
        <w:r>
          <w:rPr>
            <w:rFonts w:asciiTheme="minorHAnsi" w:hAnsiTheme="minorHAnsi" w:cstheme="minorHAnsi"/>
            <w:sz w:val="22"/>
            <w:szCs w:val="22"/>
          </w:rPr>
          <w:t>its interactions with the server. At the time of writing, the Summary page is functionally comp</w:t>
        </w:r>
      </w:ins>
      <w:ins w:id="51" w:author="Steven Pellegrino" w:date="2019-03-06T16:21:00Z">
        <w:r>
          <w:rPr>
            <w:rFonts w:asciiTheme="minorHAnsi" w:hAnsiTheme="minorHAnsi" w:cstheme="minorHAnsi"/>
            <w:sz w:val="22"/>
            <w:szCs w:val="22"/>
          </w:rPr>
          <w:t>lete, requiring only aesthetic changes, and the other parts are well underway.</w:t>
        </w:r>
      </w:ins>
    </w:p>
    <w:p w14:paraId="61B24280" w14:textId="0EAE2555" w:rsidR="00AA37C2" w:rsidRDefault="00AA37C2" w:rsidP="00AA37C2">
      <w:pPr>
        <w:rPr>
          <w:ins w:id="52" w:author="Steven Pellegrino" w:date="2019-03-06T16:30:00Z"/>
          <w:rFonts w:asciiTheme="minorHAnsi" w:hAnsiTheme="minorHAnsi" w:cstheme="minorHAnsi"/>
          <w:sz w:val="22"/>
          <w:szCs w:val="22"/>
        </w:rPr>
      </w:pPr>
    </w:p>
    <w:p w14:paraId="49DAF8E2" w14:textId="5530B10A" w:rsidR="00AA37C2" w:rsidRDefault="001D7EDB" w:rsidP="00AA37C2">
      <w:pPr>
        <w:pStyle w:val="Heading1"/>
        <w:rPr>
          <w:ins w:id="53" w:author="Steven Pellegrino" w:date="2019-03-06T16:31:00Z"/>
        </w:rPr>
      </w:pPr>
      <w:ins w:id="54" w:author="Steven Pellegrino" w:date="2019-03-06T16:30:00Z">
        <w:r>
          <w:t>SQL Schem</w:t>
        </w:r>
      </w:ins>
      <w:ins w:id="55" w:author="Steven Pellegrino" w:date="2019-03-06T16:31:00Z">
        <w:r>
          <w:t>a</w:t>
        </w:r>
      </w:ins>
    </w:p>
    <w:p w14:paraId="48049FE1" w14:textId="01D87D8A" w:rsidR="001D7EDB" w:rsidRDefault="001D7EDB" w:rsidP="001D7EDB">
      <w:pPr>
        <w:rPr>
          <w:ins w:id="56" w:author="Steven Pellegrino" w:date="2019-03-06T16:32:00Z"/>
          <w:rFonts w:asciiTheme="minorHAnsi" w:hAnsiTheme="minorHAnsi" w:cstheme="minorHAnsi"/>
          <w:sz w:val="22"/>
          <w:szCs w:val="22"/>
        </w:rPr>
      </w:pPr>
      <w:ins w:id="57" w:author="Steven Pellegrino" w:date="2019-03-06T16:31:00Z">
        <w:r>
          <w:rPr>
            <w:rFonts w:asciiTheme="minorHAnsi" w:hAnsiTheme="minorHAnsi" w:cstheme="minorHAnsi"/>
            <w:i/>
            <w:sz w:val="22"/>
            <w:szCs w:val="22"/>
          </w:rPr>
          <w:t>*</w:t>
        </w:r>
        <w:r w:rsidRPr="001D7EDB">
          <w:rPr>
            <w:rFonts w:asciiTheme="minorHAnsi" w:hAnsiTheme="minorHAnsi" w:cstheme="minorHAnsi"/>
            <w:i/>
            <w:sz w:val="22"/>
            <w:szCs w:val="22"/>
            <w:rPrChange w:id="58" w:author="Steven Pellegrino" w:date="2019-03-06T16:31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>Insert</w:t>
        </w:r>
        <w:r>
          <w:rPr>
            <w:rFonts w:asciiTheme="minorHAnsi" w:hAnsiTheme="minorHAnsi" w:cstheme="minorHAnsi"/>
            <w:i/>
            <w:sz w:val="22"/>
            <w:szCs w:val="22"/>
          </w:rPr>
          <w:t xml:space="preserve"> </w:t>
        </w:r>
      </w:ins>
    </w:p>
    <w:p w14:paraId="6954C4C3" w14:textId="740D5E6E" w:rsidR="001D7EDB" w:rsidRDefault="001D7EDB" w:rsidP="001D7EDB">
      <w:pPr>
        <w:rPr>
          <w:ins w:id="59" w:author="Steven Pellegrino" w:date="2019-03-06T16:32:00Z"/>
          <w:rFonts w:asciiTheme="minorHAnsi" w:hAnsiTheme="minorHAnsi" w:cstheme="minorHAnsi"/>
          <w:sz w:val="22"/>
          <w:szCs w:val="22"/>
        </w:rPr>
      </w:pPr>
    </w:p>
    <w:p w14:paraId="3FECA0E4" w14:textId="3ADAF408" w:rsidR="001D7EDB" w:rsidRDefault="001D7EDB" w:rsidP="001D7EDB">
      <w:pPr>
        <w:pStyle w:val="Heading1"/>
        <w:rPr>
          <w:ins w:id="60" w:author="Steven Pellegrino" w:date="2019-03-06T16:32:00Z"/>
        </w:rPr>
      </w:pPr>
      <w:ins w:id="61" w:author="Steven Pellegrino" w:date="2019-03-06T16:32:00Z">
        <w:r>
          <w:lastRenderedPageBreak/>
          <w:t>Screenshots</w:t>
        </w:r>
      </w:ins>
    </w:p>
    <w:p w14:paraId="7CD0B34A" w14:textId="75B0F267" w:rsidR="001D7EDB" w:rsidRPr="001D7EDB" w:rsidRDefault="001D7EDB" w:rsidP="001D7EDB">
      <w:pPr>
        <w:rPr>
          <w:rPrChange w:id="62" w:author="Steven Pellegrino" w:date="2019-03-06T16:32:00Z">
            <w:rPr/>
          </w:rPrChange>
        </w:rPr>
        <w:pPrChange w:id="63" w:author="Steven Pellegrino" w:date="2019-03-06T16:32:00Z">
          <w:pPr/>
        </w:pPrChange>
      </w:pPr>
      <w:ins w:id="64" w:author="Steven Pellegrino" w:date="2019-03-06T16:32:00Z">
        <w:r>
          <w:rPr>
            <w:noProof/>
          </w:rPr>
          <w:drawing>
            <wp:inline distT="0" distB="0" distL="0" distR="0" wp14:anchorId="2050550D" wp14:editId="33A1C167">
              <wp:extent cx="5943600" cy="334327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65" w:name="_GoBack"/>
      <w:bookmarkEnd w:id="65"/>
    </w:p>
    <w:sectPr w:rsidR="001D7EDB" w:rsidRPr="001D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n Pellegrino">
    <w15:presenceInfo w15:providerId="Windows Live" w15:userId="f958d2ceb6487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EA"/>
    <w:rsid w:val="001D7EDB"/>
    <w:rsid w:val="002C5E7E"/>
    <w:rsid w:val="004D2B44"/>
    <w:rsid w:val="007942E8"/>
    <w:rsid w:val="00A80A14"/>
    <w:rsid w:val="00AA37C2"/>
    <w:rsid w:val="00F8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77C"/>
  <w15:chartTrackingRefBased/>
  <w15:docId w15:val="{E1C8DBF0-18A3-4464-89CD-F2D534AD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82F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Sheet1!$C$2:$C$9</c:f>
              <c:strCache>
                <c:ptCount val="8"/>
                <c:pt idx="0">
                  <c:v>Summary page (API) (Steven)</c:v>
                </c:pt>
                <c:pt idx="1">
                  <c:v>Basic Server Construction (Bobby &amp; Saksham)</c:v>
                </c:pt>
                <c:pt idx="2">
                  <c:v>MySQL Database creation/pre-population (Jamin)</c:v>
                </c:pt>
                <c:pt idx="3">
                  <c:v>View page (retrieve data from database) (Steven)</c:v>
                </c:pt>
                <c:pt idx="4">
                  <c:v>Client/Server interaction (Steven &amp; Bobby)</c:v>
                </c:pt>
                <c:pt idx="5">
                  <c:v>Server/Database Interaction (Bobby, Jamin &amp; Saksham)</c:v>
                </c:pt>
                <c:pt idx="6">
                  <c:v>Create Build page (insert data into DB) (Steven)</c:v>
                </c:pt>
                <c:pt idx="7">
                  <c:v>Final Polishing (All)</c:v>
                </c:pt>
              </c:strCache>
            </c:strRef>
          </c:cat>
          <c:val>
            <c:numRef>
              <c:f>Sheet1!$A$2:$A$9</c:f>
              <c:numCache>
                <c:formatCode>d\-mmm</c:formatCode>
                <c:ptCount val="8"/>
                <c:pt idx="0">
                  <c:v>43521</c:v>
                </c:pt>
                <c:pt idx="1">
                  <c:v>43525</c:v>
                </c:pt>
                <c:pt idx="2">
                  <c:v>43525</c:v>
                </c:pt>
                <c:pt idx="3">
                  <c:v>43530</c:v>
                </c:pt>
                <c:pt idx="4">
                  <c:v>43532</c:v>
                </c:pt>
                <c:pt idx="5">
                  <c:v>43532</c:v>
                </c:pt>
                <c:pt idx="6">
                  <c:v>43536</c:v>
                </c:pt>
                <c:pt idx="7">
                  <c:v>43539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4B-4C66-BD37-AB3156762B1D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Sheet1!$C$2:$C$9</c:f>
              <c:strCache>
                <c:ptCount val="8"/>
                <c:pt idx="0">
                  <c:v>Summary page (API) (Steven)</c:v>
                </c:pt>
                <c:pt idx="1">
                  <c:v>Basic Server Construction (Bobby &amp; Saksham)</c:v>
                </c:pt>
                <c:pt idx="2">
                  <c:v>MySQL Database creation/pre-population (Jamin)</c:v>
                </c:pt>
                <c:pt idx="3">
                  <c:v>View page (retrieve data from database) (Steven)</c:v>
                </c:pt>
                <c:pt idx="4">
                  <c:v>Client/Server interaction (Steven &amp; Bobby)</c:v>
                </c:pt>
                <c:pt idx="5">
                  <c:v>Server/Database Interaction (Bobby, Jamin &amp; Saksham)</c:v>
                </c:pt>
                <c:pt idx="6">
                  <c:v>Create Build page (insert data into DB) (Steven)</c:v>
                </c:pt>
                <c:pt idx="7">
                  <c:v>Final Polishing (All)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4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7</c:v>
                </c:pt>
                <c:pt idx="6">
                  <c:v>4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4B-4C66-BD37-AB3156762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0057616"/>
        <c:axId val="310056960"/>
      </c:barChart>
      <c:catAx>
        <c:axId val="3100576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56960"/>
        <c:crosses val="autoZero"/>
        <c:auto val="1"/>
        <c:lblAlgn val="ctr"/>
        <c:lblOffset val="100"/>
        <c:noMultiLvlLbl val="0"/>
      </c:catAx>
      <c:valAx>
        <c:axId val="310056960"/>
        <c:scaling>
          <c:orientation val="minMax"/>
          <c:min val="4352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057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Pellegrino</dc:creator>
  <cp:keywords/>
  <dc:description/>
  <cp:lastModifiedBy>Steven Pellegrino</cp:lastModifiedBy>
  <cp:revision>1</cp:revision>
  <dcterms:created xsi:type="dcterms:W3CDTF">2019-03-06T20:46:00Z</dcterms:created>
  <dcterms:modified xsi:type="dcterms:W3CDTF">2019-03-06T21:32:00Z</dcterms:modified>
</cp:coreProperties>
</file>